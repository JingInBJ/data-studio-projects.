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74688" w14:textId="77777777" w:rsidR="00947C98" w:rsidRDefault="00947C98" w:rsidP="00947C98"/>
    <w:p w14:paraId="5B699936" w14:textId="77777777" w:rsidR="00947C98" w:rsidRDefault="00947C98" w:rsidP="00947C98">
      <w:pPr>
        <w:jc w:val="center"/>
        <w:rPr>
          <w:ins w:id="0" w:author="Microsoft Office User" w:date="2019-07-18T15:40:00Z"/>
        </w:rPr>
      </w:pPr>
      <w:r>
        <w:t>Trade tension casts shadow over flow of Chinese students</w:t>
      </w:r>
    </w:p>
    <w:p w14:paraId="7D27833B" w14:textId="77777777" w:rsidR="00947C98" w:rsidRDefault="00947C98" w:rsidP="00947C98">
      <w:pPr>
        <w:rPr>
          <w:ins w:id="1" w:author="Microsoft Office User" w:date="2019-07-18T15:40:00Z"/>
        </w:rPr>
      </w:pPr>
    </w:p>
    <w:p w14:paraId="6FE26DBC" w14:textId="101C1BA0" w:rsidR="00947C98" w:rsidRDefault="00947C98" w:rsidP="00947C98">
      <w:pPr>
        <w:pStyle w:val="ListParagraph"/>
        <w:numPr>
          <w:ilvl w:val="0"/>
          <w:numId w:val="1"/>
        </w:numPr>
        <w:rPr>
          <w:ins w:id="2" w:author="Microsoft Office User" w:date="2019-07-18T15:41:00Z"/>
        </w:rPr>
        <w:pPrChange w:id="3" w:author="Microsoft Office User" w:date="2019-07-18T15:45:00Z">
          <w:pPr/>
        </w:pPrChange>
      </w:pPr>
      <w:ins w:id="4" w:author="Microsoft Office User" w:date="2019-07-18T15:40:00Z">
        <w:r>
          <w:t xml:space="preserve">Chinese students faced rising visa </w:t>
        </w:r>
        <w:proofErr w:type="spellStart"/>
        <w:r>
          <w:t>refuslas</w:t>
        </w:r>
        <w:proofErr w:type="spellEnd"/>
        <w:r>
          <w:t xml:space="preserve"> and limits on</w:t>
        </w:r>
      </w:ins>
      <w:ins w:id="5" w:author="Microsoft Office User" w:date="2019-07-18T15:41:00Z">
        <w:r>
          <w:t xml:space="preserve"> study fields</w:t>
        </w:r>
      </w:ins>
    </w:p>
    <w:p w14:paraId="5C98B683" w14:textId="77777777" w:rsidR="00947C98" w:rsidRDefault="00947C98" w:rsidP="00947C98">
      <w:pPr>
        <w:pStyle w:val="ListParagraph"/>
        <w:numPr>
          <w:ilvl w:val="0"/>
          <w:numId w:val="1"/>
        </w:numPr>
        <w:pPrChange w:id="6" w:author="Microsoft Office User" w:date="2019-07-18T15:45:00Z">
          <w:pPr>
            <w:jc w:val="center"/>
          </w:pPr>
        </w:pPrChange>
      </w:pPr>
      <w:ins w:id="7" w:author="Microsoft Office User" w:date="2019-07-18T15:42:00Z">
        <w:r>
          <w:t>Number of n</w:t>
        </w:r>
      </w:ins>
      <w:ins w:id="8" w:author="Microsoft Office User" w:date="2019-07-18T15:41:00Z">
        <w:r>
          <w:t xml:space="preserve">ew </w:t>
        </w:r>
        <w:proofErr w:type="spellStart"/>
        <w:r>
          <w:t>interntional</w:t>
        </w:r>
        <w:proofErr w:type="spellEnd"/>
        <w:r>
          <w:t xml:space="preserve"> students </w:t>
        </w:r>
      </w:ins>
      <w:ins w:id="9" w:author="Microsoft Office User" w:date="2019-07-18T15:42:00Z">
        <w:r>
          <w:t>in the U.S. has declined</w:t>
        </w:r>
      </w:ins>
    </w:p>
    <w:p w14:paraId="699EAB1C" w14:textId="77777777" w:rsidR="00947C98" w:rsidRDefault="00947C98" w:rsidP="00947C98"/>
    <w:p w14:paraId="0717441E" w14:textId="77777777" w:rsidR="00947C98" w:rsidRDefault="00947C98" w:rsidP="00947C98">
      <w:r>
        <w:t xml:space="preserve">When the new semester is around the corner, Chinese students and scholars seeking to study in the U.S. may find it is harder than before to obtain a U.S. visa. </w:t>
      </w:r>
    </w:p>
    <w:p w14:paraId="229CD871" w14:textId="77777777" w:rsidR="00947C98" w:rsidRDefault="00947C98" w:rsidP="00947C98"/>
    <w:p w14:paraId="76281A99" w14:textId="77777777" w:rsidR="00947C98" w:rsidRDefault="00947C98" w:rsidP="00947C98">
      <w:r>
        <w:t xml:space="preserve">Recently Chinese students and scholars have encountered an increase in visa refusals and duration limits of their visas, China’s Ministry of Education released a warning statement in June, reminding “the need to strength risk assessment before studying abroad.” </w:t>
      </w:r>
    </w:p>
    <w:p w14:paraId="7B915E95" w14:textId="77777777" w:rsidR="00947C98" w:rsidRDefault="00947C98" w:rsidP="00947C98"/>
    <w:p w14:paraId="12E675D7" w14:textId="77777777" w:rsidR="00947C98" w:rsidRDefault="00947C98" w:rsidP="00947C98">
      <w:r>
        <w:t xml:space="preserve">In fact, before the trade war escalating with multi-rounds of tariffs, the Trump administration vowed in 2017 to consider restrictions on foreign students from designated countries in the fields of STEM – science, technology, engineering and mathematics. </w:t>
      </w:r>
    </w:p>
    <w:p w14:paraId="2E436863" w14:textId="77777777" w:rsidR="00947C98" w:rsidRDefault="00947C98" w:rsidP="00947C98"/>
    <w:p w14:paraId="6B08690A" w14:textId="54BAF497" w:rsidR="00947C98" w:rsidRDefault="00947C98" w:rsidP="00947C98">
      <w:r>
        <w:t xml:space="preserve">The international </w:t>
      </w:r>
      <w:proofErr w:type="gramStart"/>
      <w:r>
        <w:t>students</w:t>
      </w:r>
      <w:proofErr w:type="gramEnd"/>
      <w:r>
        <w:t xml:space="preserve"> enrollment in the U.S. showed the first drop since 2007, according to data from Institute of International Education (IIE). </w:t>
      </w:r>
    </w:p>
    <w:p w14:paraId="3CB2A4FC" w14:textId="77777777" w:rsidR="00947C98" w:rsidRDefault="00947C98" w:rsidP="00947C98"/>
    <w:p w14:paraId="2C70373B" w14:textId="77777777" w:rsidR="00947C98" w:rsidRDefault="00947C98" w:rsidP="00947C98">
      <w:r>
        <w:rPr>
          <w:noProof/>
        </w:rPr>
        <w:drawing>
          <wp:inline distT="0" distB="0" distL="0" distR="0" wp14:anchorId="18F1A39D" wp14:editId="091E6FCB">
            <wp:extent cx="4347607" cy="2151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NewIntlStuden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85" cy="215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AA8C" w14:textId="77777777" w:rsidR="00947C98" w:rsidRDefault="00947C98" w:rsidP="00947C98"/>
    <w:p w14:paraId="6FB2AE13" w14:textId="77777777" w:rsidR="00947C98" w:rsidRDefault="00947C98" w:rsidP="00947C98">
      <w:r>
        <w:rPr>
          <w:rFonts w:hint="eastAsia"/>
        </w:rPr>
        <w:t>G</w:t>
      </w:r>
      <w:r>
        <w:t>raphic1</w:t>
      </w:r>
      <w:r>
        <w:rPr>
          <w:rFonts w:hint="eastAsia"/>
        </w:rPr>
        <w:t>:</w:t>
      </w:r>
      <w:r>
        <w:t xml:space="preserve"> </w:t>
      </w:r>
      <w:proofErr w:type="spellStart"/>
      <w:r>
        <w:t>NewIntStudents</w:t>
      </w:r>
      <w:proofErr w:type="spellEnd"/>
    </w:p>
    <w:p w14:paraId="34CCFA5A" w14:textId="77777777" w:rsidR="00947C98" w:rsidRDefault="00947C98" w:rsidP="00947C98"/>
    <w:p w14:paraId="36AD1474" w14:textId="5ED8869B" w:rsidR="00947C98" w:rsidRDefault="00947C98" w:rsidP="00947C98">
      <w:r>
        <w:t>Last June, the U.S. Statement made it clear that it would limit the visas for Chinese students studying science and engineering, which are</w:t>
      </w:r>
      <w:r w:rsidR="00DB07A6">
        <w:t xml:space="preserve"> the</w:t>
      </w:r>
      <w:del w:id="10" w:author="Microsoft Office User" w:date="2019-07-28T10:37:00Z">
        <w:r w:rsidDel="00BC13A4">
          <w:rPr>
            <w:rFonts w:hint="eastAsia"/>
          </w:rPr>
          <w:delText>t</w:delText>
        </w:r>
        <w:r w:rsidDel="00BC13A4">
          <w:delText>he</w:delText>
        </w:r>
      </w:del>
      <w:r>
        <w:t xml:space="preserve"> most popular study fields of Chinese students. </w:t>
      </w:r>
    </w:p>
    <w:p w14:paraId="28F6841A" w14:textId="77777777" w:rsidR="00947C98" w:rsidRDefault="00947C98" w:rsidP="00947C98"/>
    <w:p w14:paraId="1436AABF" w14:textId="77777777" w:rsidR="00947C98" w:rsidRDefault="00947C98" w:rsidP="00947C98">
      <w:r>
        <w:t>(to add a pie chart)</w:t>
      </w:r>
    </w:p>
    <w:p w14:paraId="104117F0" w14:textId="77777777" w:rsidR="00947C98" w:rsidRDefault="00947C98" w:rsidP="00947C98">
      <w:r>
        <w:rPr>
          <w:rFonts w:hint="eastAsia"/>
        </w:rPr>
        <w:t>G</w:t>
      </w:r>
      <w:r>
        <w:t>raphic2</w:t>
      </w:r>
      <w:r>
        <w:rPr>
          <w:rFonts w:hint="eastAsia"/>
        </w:rPr>
        <w:t>：</w:t>
      </w:r>
      <w:r>
        <w:rPr>
          <w:rFonts w:hint="eastAsia"/>
        </w:rPr>
        <w:t>Fi</w:t>
      </w:r>
      <w:r>
        <w:t>elds of Study of Chinese Students in the U.S.</w:t>
      </w:r>
    </w:p>
    <w:p w14:paraId="2C400EA8" w14:textId="77777777" w:rsidR="00947C98" w:rsidRDefault="00947C98" w:rsidP="00947C98"/>
    <w:p w14:paraId="307F0CE9" w14:textId="77777777" w:rsidR="00947C98" w:rsidRPr="00D6377C" w:rsidRDefault="00947C98" w:rsidP="00947C98">
      <w:pPr>
        <w:rPr>
          <w:ins w:id="11" w:author="Microsoft Office User" w:date="2019-07-28T12:14:00Z"/>
        </w:rPr>
      </w:pPr>
      <w:r>
        <w:t>China has been the top place of origin for international students in the U.S</w:t>
      </w:r>
      <w:r w:rsidRPr="00D6377C">
        <w:t xml:space="preserve">. </w:t>
      </w:r>
      <w:ins w:id="12" w:author="Microsoft Office User" w:date="2019-07-28T12:14:00Z">
        <w:r w:rsidRPr="00D6377C">
          <w:t>they contribute nearly US$13 billion to the American economy each year, according to NAFSA: Association of International Educators.</w:t>
        </w:r>
      </w:ins>
    </w:p>
    <w:p w14:paraId="151F243C" w14:textId="77777777" w:rsidR="00947C98" w:rsidRDefault="00947C98" w:rsidP="00947C98">
      <w:pPr>
        <w:rPr>
          <w:ins w:id="13" w:author="Microsoft Office User" w:date="2019-07-28T12:13:00Z"/>
        </w:rPr>
      </w:pPr>
    </w:p>
    <w:p w14:paraId="66BDC040" w14:textId="77777777" w:rsidR="00947C98" w:rsidRDefault="00947C98" w:rsidP="00947C98">
      <w:pPr>
        <w:rPr>
          <w:ins w:id="14" w:author="Microsoft Office User" w:date="2019-07-28T12:13:00Z"/>
        </w:rPr>
      </w:pPr>
      <w:moveToRangeStart w:id="15" w:author="Microsoft Office User" w:date="2019-07-28T12:15:00Z" w:name="move15208537"/>
      <w:moveTo w:id="16" w:author="Microsoft Office User" w:date="2019-07-28T12:15:00Z">
        <w:r>
          <w:rPr>
            <w:noProof/>
          </w:rPr>
          <w:drawing>
            <wp:inline distT="0" distB="0" distL="0" distR="0" wp14:anchorId="6FB3633C" wp14:editId="4FF2E03E">
              <wp:extent cx="3988579" cy="2155793"/>
              <wp:effectExtent l="0" t="0" r="0" b="381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Screen Shot 2019-07-16 at 12.30.23 AM.png"/>
                      <pic:cNvPicPr/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95954" cy="21597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15"/>
    </w:p>
    <w:p w14:paraId="188548C5" w14:textId="77777777" w:rsidR="00947C98" w:rsidRDefault="00947C98" w:rsidP="00947C98">
      <w:pPr>
        <w:rPr>
          <w:moveTo w:id="17" w:author="Microsoft Office User" w:date="2019-07-28T12:15:00Z"/>
        </w:rPr>
      </w:pPr>
      <w:moveToRangeStart w:id="18" w:author="Microsoft Office User" w:date="2019-07-28T12:15:00Z" w:name="move15208545"/>
      <w:moveTo w:id="19" w:author="Microsoft Office User" w:date="2019-07-28T12:15:00Z">
        <w:r>
          <w:rPr>
            <w:rFonts w:hint="eastAsia"/>
          </w:rPr>
          <w:t>G</w:t>
        </w:r>
        <w:r>
          <w:t xml:space="preserve">raphic3:  </w:t>
        </w:r>
        <w:r w:rsidRPr="007B527A">
          <w:t>Top 10 places of</w:t>
        </w:r>
        <w:r>
          <w:t xml:space="preserve"> </w:t>
        </w:r>
        <w:proofErr w:type="spellStart"/>
        <w:r>
          <w:t>origine</w:t>
        </w:r>
        <w:proofErr w:type="spellEnd"/>
        <w:r>
          <w:t xml:space="preserve"> for</w:t>
        </w:r>
        <w:r w:rsidRPr="007B527A">
          <w:rPr>
            <w:rFonts w:hint="eastAsia"/>
          </w:rPr>
          <w:t xml:space="preserve"> </w:t>
        </w:r>
        <w:r w:rsidRPr="007B527A">
          <w:t>international students</w:t>
        </w:r>
        <w:r>
          <w:t xml:space="preserve"> studying in the U.S. </w:t>
        </w:r>
      </w:moveTo>
    </w:p>
    <w:moveToRangeEnd w:id="18"/>
    <w:p w14:paraId="4C456829" w14:textId="77777777" w:rsidR="00947C98" w:rsidRDefault="00947C98" w:rsidP="00947C98">
      <w:pPr>
        <w:rPr>
          <w:ins w:id="20" w:author="Microsoft Office User" w:date="2019-07-28T12:13:00Z"/>
        </w:rPr>
      </w:pPr>
    </w:p>
    <w:p w14:paraId="1DB9C862" w14:textId="77777777" w:rsidR="00947C98" w:rsidRDefault="00947C98" w:rsidP="00947C98">
      <w:pPr>
        <w:rPr>
          <w:ins w:id="21" w:author="Microsoft Office User" w:date="2019-07-28T12:13:00Z"/>
        </w:rPr>
      </w:pPr>
    </w:p>
    <w:p w14:paraId="7B49291F" w14:textId="77777777" w:rsidR="00947C98" w:rsidRDefault="00947C98" w:rsidP="00947C98">
      <w:ins w:id="22" w:author="Microsoft Office User" w:date="2019-07-28T12:15:00Z">
        <w:r>
          <w:t xml:space="preserve">However, </w:t>
        </w:r>
      </w:ins>
      <w:del w:id="23" w:author="Microsoft Office User" w:date="2019-07-28T12:15:00Z">
        <w:r w:rsidDel="001C62ED">
          <w:delText xml:space="preserve">but </w:delText>
        </w:r>
      </w:del>
      <w:r>
        <w:t xml:space="preserve">with the tension </w:t>
      </w:r>
      <w:ins w:id="24" w:author="Microsoft Office User" w:date="2019-07-28T12:31:00Z">
        <w:r>
          <w:t>extending to academic field</w:t>
        </w:r>
      </w:ins>
      <w:del w:id="25" w:author="Microsoft Office User" w:date="2019-07-28T12:31:00Z">
        <w:r w:rsidDel="00F77C45">
          <w:delText>increasing</w:delText>
        </w:r>
      </w:del>
      <w:r>
        <w:t xml:space="preserve"> and multiple choices for study abroad, the growth of Chinese students going to the U.S. has been declined in recent years. </w:t>
      </w:r>
    </w:p>
    <w:p w14:paraId="40BB7C14" w14:textId="77777777" w:rsidR="00947C98" w:rsidRDefault="00947C98" w:rsidP="00947C98"/>
    <w:p w14:paraId="7393E1CE" w14:textId="77777777" w:rsidR="00947C98" w:rsidDel="00F77C45" w:rsidRDefault="00947C98" w:rsidP="00947C98">
      <w:pPr>
        <w:rPr>
          <w:del w:id="26" w:author="Microsoft Office User" w:date="2019-07-28T12:32:00Z"/>
        </w:rPr>
      </w:pPr>
      <w:moveFromRangeStart w:id="27" w:author="Microsoft Office User" w:date="2019-07-28T12:15:00Z" w:name="move15208537"/>
      <w:moveFrom w:id="28" w:author="Microsoft Office User" w:date="2019-07-28T12:15:00Z">
        <w:r w:rsidDel="00FB2C61">
          <w:rPr>
            <w:noProof/>
          </w:rPr>
          <w:drawing>
            <wp:inline distT="0" distB="0" distL="0" distR="0" wp14:anchorId="339196A5" wp14:editId="734D15E6">
              <wp:extent cx="3988579" cy="2155793"/>
              <wp:effectExtent l="0" t="0" r="0" b="381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Screen Shot 2019-07-16 at 12.30.23 AM.png"/>
                      <pic:cNvPicPr/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95954" cy="21597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7"/>
    </w:p>
    <w:p w14:paraId="0B4A942D" w14:textId="77777777" w:rsidR="00947C98" w:rsidDel="00FB2C61" w:rsidRDefault="00947C98" w:rsidP="00947C98">
      <w:pPr>
        <w:rPr>
          <w:moveFrom w:id="29" w:author="Microsoft Office User" w:date="2019-07-28T12:15:00Z"/>
        </w:rPr>
      </w:pPr>
      <w:moveFromRangeStart w:id="30" w:author="Microsoft Office User" w:date="2019-07-28T12:15:00Z" w:name="move15208545"/>
      <w:moveFrom w:id="31" w:author="Microsoft Office User" w:date="2019-07-28T12:15:00Z">
        <w:r w:rsidDel="00FB2C61">
          <w:rPr>
            <w:rFonts w:hint="eastAsia"/>
          </w:rPr>
          <w:t>G</w:t>
        </w:r>
        <w:r w:rsidDel="00FB2C61">
          <w:t xml:space="preserve">raphic3:  </w:t>
        </w:r>
        <w:r w:rsidRPr="007B527A" w:rsidDel="00FB2C61">
          <w:t>Top 10 places of</w:t>
        </w:r>
        <w:r w:rsidDel="00FB2C61">
          <w:t xml:space="preserve"> origine for</w:t>
        </w:r>
        <w:r w:rsidRPr="007B527A" w:rsidDel="00FB2C61">
          <w:rPr>
            <w:rFonts w:hint="eastAsia"/>
          </w:rPr>
          <w:t xml:space="preserve"> </w:t>
        </w:r>
        <w:r w:rsidRPr="007B527A" w:rsidDel="00FB2C61">
          <w:t>international students</w:t>
        </w:r>
        <w:r w:rsidDel="00FB2C61">
          <w:t xml:space="preserve"> studying in the U.S. </w:t>
        </w:r>
      </w:moveFrom>
    </w:p>
    <w:moveFromRangeEnd w:id="30"/>
    <w:p w14:paraId="47232B09" w14:textId="77777777" w:rsidR="00947C98" w:rsidDel="001C62ED" w:rsidRDefault="00947C98" w:rsidP="00947C98">
      <w:pPr>
        <w:rPr>
          <w:del w:id="32" w:author="Microsoft Office User" w:date="2019-07-28T12:04:00Z"/>
        </w:rPr>
      </w:pPr>
      <w:del w:id="33" w:author="Microsoft Office User" w:date="2019-07-28T12:04:00Z">
        <w:r w:rsidDel="001C62ED">
          <w:rPr>
            <w:rFonts w:hint="eastAsia"/>
          </w:rPr>
          <w:delText>请把图片左边的</w:delText>
        </w:r>
        <w:r w:rsidDel="001C62ED">
          <w:rPr>
            <w:rFonts w:hint="eastAsia"/>
          </w:rPr>
          <w:delText>o</w:delText>
        </w:r>
        <w:r w:rsidDel="001C62ED">
          <w:delText>rigine</w:delText>
        </w:r>
        <w:r w:rsidDel="001C62ED">
          <w:rPr>
            <w:rFonts w:hint="eastAsia"/>
          </w:rPr>
          <w:delText>去掉，好像是拼错了吧。。。反正有题目也不需要</w:delText>
        </w:r>
        <w:r w:rsidDel="001C62ED">
          <w:rPr>
            <w:rFonts w:hint="eastAsia"/>
          </w:rPr>
          <w:delText>y</w:delText>
        </w:r>
        <w:r w:rsidDel="001C62ED">
          <w:rPr>
            <w:rFonts w:hint="eastAsia"/>
          </w:rPr>
          <w:delText>轴的标记了</w:delText>
        </w:r>
      </w:del>
    </w:p>
    <w:p w14:paraId="2B36C3F3" w14:textId="77777777" w:rsidR="00947C98" w:rsidRDefault="00947C98" w:rsidP="00947C98">
      <w:pPr>
        <w:rPr>
          <w:ins w:id="34" w:author="Microsoft Office User" w:date="2019-07-28T12:04:00Z"/>
          <w:rFonts w:hint="eastAsia"/>
        </w:rPr>
      </w:pPr>
    </w:p>
    <w:p w14:paraId="6F080649" w14:textId="77777777" w:rsidR="00947C98" w:rsidDel="001C62ED" w:rsidRDefault="00947C98" w:rsidP="00947C98">
      <w:pPr>
        <w:rPr>
          <w:del w:id="35" w:author="Microsoft Office User" w:date="2019-07-28T12:04:00Z"/>
        </w:rPr>
      </w:pPr>
      <w:del w:id="36" w:author="Microsoft Office User" w:date="2019-07-28T12:04:00Z">
        <w:r w:rsidDel="001C62ED">
          <w:rPr>
            <w:rFonts w:hint="eastAsia"/>
          </w:rPr>
          <w:delText>我试着在</w:delText>
        </w:r>
        <w:r w:rsidDel="001C62ED">
          <w:rPr>
            <w:rFonts w:hint="eastAsia"/>
          </w:rPr>
          <w:delText>c</w:delText>
        </w:r>
        <w:r w:rsidDel="001C62ED">
          <w:delText>ode</w:delText>
        </w:r>
        <w:r w:rsidDel="001C62ED">
          <w:rPr>
            <w:rFonts w:hint="eastAsia"/>
          </w:rPr>
          <w:delText>里加</w:delText>
        </w:r>
        <w:r w:rsidDel="001C62ED">
          <w:rPr>
            <w:rFonts w:hint="eastAsia"/>
          </w:rPr>
          <w:delText>t</w:delText>
        </w:r>
        <w:r w:rsidDel="001C62ED">
          <w:delText xml:space="preserve">itle = xx, </w:delText>
        </w:r>
        <w:r w:rsidDel="001C62ED">
          <w:rPr>
            <w:rFonts w:hint="eastAsia"/>
          </w:rPr>
          <w:delText>结果不成功。。。</w:delText>
        </w:r>
      </w:del>
    </w:p>
    <w:p w14:paraId="21E60386" w14:textId="77777777" w:rsidR="00947C98" w:rsidDel="00F77C45" w:rsidRDefault="00947C98" w:rsidP="00947C98">
      <w:pPr>
        <w:rPr>
          <w:del w:id="37" w:author="Microsoft Office User" w:date="2019-07-28T12:35:00Z"/>
        </w:rPr>
      </w:pPr>
    </w:p>
    <w:p w14:paraId="1021FFD4" w14:textId="77777777" w:rsidR="00947C98" w:rsidRDefault="00947C98" w:rsidP="00947C98"/>
    <w:p w14:paraId="03601AD2" w14:textId="77777777" w:rsidR="00947C98" w:rsidRDefault="00947C98" w:rsidP="00947C98">
      <w:pPr>
        <w:rPr>
          <w:ins w:id="38" w:author="Microsoft Office User" w:date="2019-07-28T12:35:00Z"/>
        </w:rPr>
      </w:pPr>
      <w:r>
        <w:t xml:space="preserve">Graphic4: line chart of </w:t>
      </w:r>
      <w:ins w:id="39" w:author="Microsoft Office User" w:date="2019-07-28T12:04:00Z">
        <w:r>
          <w:t>C</w:t>
        </w:r>
      </w:ins>
      <w:del w:id="40" w:author="Microsoft Office User" w:date="2019-07-28T12:04:00Z">
        <w:r w:rsidDel="001C62ED">
          <w:delText>c</w:delText>
        </w:r>
      </w:del>
      <w:r>
        <w:t xml:space="preserve">hinese students’ growth </w:t>
      </w:r>
    </w:p>
    <w:p w14:paraId="05127C21" w14:textId="35DC3827" w:rsidR="00947C98" w:rsidRDefault="00947C98"/>
    <w:p w14:paraId="5C62F147" w14:textId="6A279E67" w:rsidR="00947C98" w:rsidRDefault="00947C98">
      <w:r>
        <w:rPr>
          <w:rFonts w:hint="eastAsia"/>
        </w:rPr>
        <w:t>以下为新增：</w:t>
      </w:r>
    </w:p>
    <w:p w14:paraId="0CF4CCB5" w14:textId="265DF5D3" w:rsidR="00947C98" w:rsidRDefault="00947C98"/>
    <w:p w14:paraId="7DAC70B9" w14:textId="3BA80CE7" w:rsidR="00947C98" w:rsidRDefault="00947C98">
      <w:r>
        <w:t>Ev</w:t>
      </w:r>
      <w:r>
        <w:rPr>
          <w:rFonts w:hint="eastAsia"/>
        </w:rPr>
        <w:t>en</w:t>
      </w:r>
      <w:r>
        <w:t xml:space="preserve"> they successfully get the visa, international students, including those from China, who want to work in the U.S. after graduation, may find their </w:t>
      </w:r>
      <w:r w:rsidR="00FF3896">
        <w:t xml:space="preserve">wings are clipped due to duration limit of their visas and a new interpretation </w:t>
      </w:r>
      <w:r w:rsidR="00FB3DDA">
        <w:t xml:space="preserve">of </w:t>
      </w:r>
      <w:proofErr w:type="gramStart"/>
      <w:r w:rsidR="00FB3DDA">
        <w:t>employers</w:t>
      </w:r>
      <w:proofErr w:type="gramEnd"/>
      <w:r w:rsidR="00FB3DDA">
        <w:t xml:space="preserve"> obligations issued by U.S. Citizenship and Immigration Services (USCIS).</w:t>
      </w:r>
    </w:p>
    <w:p w14:paraId="3903BBC8" w14:textId="5F47B488" w:rsidR="00FB3DDA" w:rsidRDefault="00FB3DDA"/>
    <w:p w14:paraId="5CE5AD2E" w14:textId="3781FD0C" w:rsidR="00FB3DDA" w:rsidRDefault="00FB3DDA">
      <w:r>
        <w:t xml:space="preserve">A Chinese graduate student majored in computer science in New York said that unlike the previous STEM students who can get five years F-1 visa, many of her classmates and herself only got one-year student visa, which cannot cover the whole master program. </w:t>
      </w:r>
    </w:p>
    <w:p w14:paraId="76BCA0A5" w14:textId="3D6BD353" w:rsidR="00FB3DDA" w:rsidRDefault="00FB3DDA"/>
    <w:p w14:paraId="5BEADFA4" w14:textId="5A5853FD" w:rsidR="001F38C3" w:rsidRDefault="001F38C3" w:rsidP="001F38C3">
      <w:r>
        <w:t xml:space="preserve">The explanation issued </w:t>
      </w:r>
      <w:r w:rsidR="006F762C">
        <w:t xml:space="preserve">by USCIS </w:t>
      </w:r>
      <w:r>
        <w:t xml:space="preserve">last April applies to </w:t>
      </w:r>
      <w:r w:rsidRPr="001F38C3">
        <w:t>optional practical training</w:t>
      </w:r>
      <w:r>
        <w:t xml:space="preserve">, known as OPT, which enables international students to work in the U.S. after graduation for one year or three years at most for </w:t>
      </w:r>
      <w:r w:rsidR="006F762C">
        <w:t xml:space="preserve">those majored in </w:t>
      </w:r>
      <w:r>
        <w:t>STEM</w:t>
      </w:r>
      <w:bookmarkStart w:id="41" w:name="_GoBack"/>
      <w:bookmarkEnd w:id="41"/>
      <w:r>
        <w:t xml:space="preserve">, spelling out that students cannot work at the employers’ client sites, making it harder to find a suitable job. </w:t>
      </w:r>
    </w:p>
    <w:p w14:paraId="1E97F5D3" w14:textId="46BE5A05" w:rsidR="001F38C3" w:rsidRDefault="001F38C3" w:rsidP="001F38C3"/>
    <w:p w14:paraId="0F905EC4" w14:textId="2BFBC2AA" w:rsidR="001F38C3" w:rsidRDefault="001F38C3" w:rsidP="001F38C3">
      <w:r>
        <w:t>The country’s “</w:t>
      </w:r>
      <w:r w:rsidRPr="00CD6399">
        <w:rPr>
          <w:color w:val="FF0000"/>
        </w:rPr>
        <w:t>Buy American and Hire Amer</w:t>
      </w:r>
      <w:r>
        <w:t xml:space="preserve">ican” executive order implemented in 2017, </w:t>
      </w:r>
      <w:r w:rsidR="00346192">
        <w:t xml:space="preserve">also raised concerns that if the OPT program will be canceled entirely in the future. </w:t>
      </w:r>
    </w:p>
    <w:p w14:paraId="7467B35E" w14:textId="49592585" w:rsidR="00CD6399" w:rsidRDefault="00CD6399" w:rsidP="001F38C3"/>
    <w:p w14:paraId="783F8B03" w14:textId="77777777" w:rsidR="00CD6399" w:rsidRPr="00CD6399" w:rsidRDefault="00CD6399" w:rsidP="00CD6399">
      <w:pPr>
        <w:rPr>
          <w:rFonts w:ascii="Times New Roman" w:eastAsia="Times New Roman" w:hAnsi="Times New Roman" w:cs="Times New Roman"/>
        </w:rPr>
      </w:pPr>
      <w:hyperlink r:id="rId7" w:history="1">
        <w:r w:rsidRPr="00CD6399">
          <w:rPr>
            <w:rFonts w:ascii="Times New Roman" w:eastAsia="Times New Roman" w:hAnsi="Times New Roman" w:cs="Times New Roman"/>
            <w:color w:val="0000FF"/>
            <w:u w:val="single"/>
          </w:rPr>
          <w:t>https://www.whitehouse.gov/presidential-actions/presidential-executive-order-buy-american-hire-american/</w:t>
        </w:r>
      </w:hyperlink>
    </w:p>
    <w:p w14:paraId="7C012944" w14:textId="77777777" w:rsidR="00CD6399" w:rsidRPr="001F38C3" w:rsidRDefault="00CD6399" w:rsidP="001F38C3">
      <w:pPr>
        <w:rPr>
          <w:rFonts w:ascii="Times New Roman" w:eastAsia="Times New Roman" w:hAnsi="Times New Roman" w:cs="Times New Roman"/>
        </w:rPr>
      </w:pPr>
    </w:p>
    <w:p w14:paraId="6C96FAE1" w14:textId="0B75E250" w:rsidR="00FB3DDA" w:rsidRDefault="00FB3DDA">
      <w:pPr>
        <w:rPr>
          <w:rFonts w:hint="eastAsia"/>
        </w:rPr>
      </w:pPr>
    </w:p>
    <w:sectPr w:rsidR="00FB3DDA" w:rsidSect="0070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456F1"/>
    <w:multiLevelType w:val="hybridMultilevel"/>
    <w:tmpl w:val="4998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98"/>
    <w:rsid w:val="001F38C3"/>
    <w:rsid w:val="00346192"/>
    <w:rsid w:val="0047622E"/>
    <w:rsid w:val="00670CE4"/>
    <w:rsid w:val="006F762C"/>
    <w:rsid w:val="0070265A"/>
    <w:rsid w:val="00947C98"/>
    <w:rsid w:val="00CD6399"/>
    <w:rsid w:val="00D6377C"/>
    <w:rsid w:val="00DB07A6"/>
    <w:rsid w:val="00F2555D"/>
    <w:rsid w:val="00FB3DDA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74CCB"/>
  <w15:chartTrackingRefBased/>
  <w15:docId w15:val="{DCE3DB50-53FC-3943-9ECD-0DC459A3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C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9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D63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hitehouse.gov/presidential-actions/presidential-executive-order-buy-american-hire-americ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2019-07-28T16:48:00Z</dcterms:created>
  <dcterms:modified xsi:type="dcterms:W3CDTF">2019-07-28T17:50:00Z</dcterms:modified>
</cp:coreProperties>
</file>